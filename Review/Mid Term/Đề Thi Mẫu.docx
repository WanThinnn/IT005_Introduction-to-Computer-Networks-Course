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line="235" w:lineRule="auto"/>
        <w:ind w:left="140" w:right="140" w:firstLine="11.999999999999993"/>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TRƯỜNG ĐẠI HỌC CÔNG NGHỆ THÔNG TIN KHOA MẠNG MÁY TÍNH &amp; TRUYỀN THÔNG</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40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20"/>
        <w:gridCol w:w="2080"/>
        <w:tblGridChange w:id="0">
          <w:tblGrid>
            <w:gridCol w:w="1920"/>
            <w:gridCol w:w="2080"/>
          </w:tblGrid>
        </w:tblGridChange>
      </w:tblGrid>
      <w:tr>
        <w:trPr>
          <w:cantSplit w:val="0"/>
          <w:trHeight w:val="428"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05">
            <w:pPr>
              <w:ind w:left="40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Giám thị 1</w:t>
            </w:r>
          </w:p>
        </w:tc>
        <w:tc>
          <w:tcPr>
            <w:tcBorders>
              <w:top w:color="000000" w:space="0" w:sz="8" w:val="single"/>
              <w:right w:color="000000" w:space="0" w:sz="8" w:val="single"/>
            </w:tcBorders>
            <w:vAlign w:val="top"/>
          </w:tcPr>
          <w:p w:rsidR="00000000" w:rsidDel="00000000" w:rsidP="00000000" w:rsidRDefault="00000000" w:rsidRPr="00000000" w14:paraId="00000006">
            <w:pPr>
              <w:ind w:left="4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Giám thị 2</w:t>
            </w:r>
          </w:p>
        </w:tc>
      </w:tr>
      <w:tr>
        <w:trPr>
          <w:cantSplit w:val="0"/>
          <w:trHeight w:val="116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9">
      <w:pPr>
        <w:ind w:left="2200" w:firstLine="0"/>
        <w:rPr>
          <w:rFonts w:ascii="Times New Roman" w:cs="Times New Roman" w:eastAsia="Times New Roman" w:hAnsi="Times New Roman"/>
          <w:b w:val="1"/>
          <w:sz w:val="28"/>
          <w:szCs w:val="28"/>
          <w:vertAlign w:val="baseline"/>
        </w:rPr>
      </w:pPr>
      <w:r w:rsidDel="00000000" w:rsidR="00000000" w:rsidRPr="00000000">
        <w:br w:type="column"/>
      </w:r>
      <w:r w:rsidDel="00000000" w:rsidR="00000000" w:rsidRPr="00000000">
        <w:rPr>
          <w:rFonts w:ascii="Times New Roman" w:cs="Times New Roman" w:eastAsia="Times New Roman" w:hAnsi="Times New Roman"/>
          <w:b w:val="1"/>
          <w:sz w:val="28"/>
          <w:szCs w:val="28"/>
          <w:vertAlign w:val="baseline"/>
          <w:rtl w:val="0"/>
        </w:rPr>
        <w:t xml:space="preserve">ĐỀ THI MẪU</w:t>
      </w:r>
    </w:p>
    <w:p w:rsidR="00000000" w:rsidDel="00000000" w:rsidP="00000000" w:rsidRDefault="00000000" w:rsidRPr="00000000" w14:paraId="0000000A">
      <w:pPr>
        <w:ind w:left="780" w:firstLine="0"/>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Tên môn học: Nhập môn Mạng máy tính</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left="1640" w:firstLine="0"/>
        <w:rPr>
          <w:rFonts w:ascii="Times New Roman" w:cs="Times New Roman" w:eastAsia="Times New Roman" w:hAnsi="Times New Roman"/>
          <w:i w:val="1"/>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Thời gian làm bài: 60 phút</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2700"/>
                <wp:effectExtent b="0" l="0" r="0" t="0"/>
                <wp:wrapNone/>
                <wp:docPr id="1" name=""/>
                <a:graphic>
                  <a:graphicData uri="http://schemas.microsoft.com/office/word/2010/wordprocessingShape">
                    <wps:wsp>
                      <wps:cNvCnPr/>
                      <wps:spPr>
                        <a:xfrm>
                          <a:off x="4941188" y="3780000"/>
                          <a:ext cx="8096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014730"/>
                <wp:effectExtent b="0" l="0" r="0" t="0"/>
                <wp:wrapNone/>
                <wp:docPr id="2" name=""/>
                <a:graphic>
                  <a:graphicData uri="http://schemas.microsoft.com/office/word/2010/wordprocessingShape">
                    <wps:wsp>
                      <wps:cNvCnPr/>
                      <wps:spPr>
                        <a:xfrm>
                          <a:off x="5346000" y="3272635"/>
                          <a:ext cx="0" cy="101473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01473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0147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3924300</wp:posOffset>
                </wp:positionH>
                <wp:positionV relativeFrom="paragraph">
                  <wp:posOffset>38100</wp:posOffset>
                </wp:positionV>
                <wp:extent cx="0" cy="1014730"/>
                <wp:effectExtent b="0" l="0" r="0" t="0"/>
                <wp:wrapNone/>
                <wp:docPr id="3" name=""/>
                <a:graphic>
                  <a:graphicData uri="http://schemas.microsoft.com/office/word/2010/wordprocessingShape">
                    <wps:wsp>
                      <wps:cNvCnPr/>
                      <wps:spPr>
                        <a:xfrm>
                          <a:off x="5346000" y="3272635"/>
                          <a:ext cx="0" cy="101473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3924300</wp:posOffset>
                </wp:positionH>
                <wp:positionV relativeFrom="paragraph">
                  <wp:posOffset>38100</wp:posOffset>
                </wp:positionV>
                <wp:extent cx="0" cy="101473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0147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1041400</wp:posOffset>
                </wp:positionV>
                <wp:extent cx="0" cy="12700"/>
                <wp:effectExtent b="0" l="0" r="0" t="0"/>
                <wp:wrapNone/>
                <wp:docPr id="4" name=""/>
                <a:graphic>
                  <a:graphicData uri="http://schemas.microsoft.com/office/word/2010/wordprocessingShape">
                    <wps:wsp>
                      <wps:cNvCnPr/>
                      <wps:spPr>
                        <a:xfrm>
                          <a:off x="4941188" y="3780000"/>
                          <a:ext cx="8096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1041400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tabs>
          <w:tab w:val="left" w:leader="none" w:pos="1280"/>
        </w:tabs>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 tên SV:</w:t>
        <w:tab/>
        <w:t xml:space="preserve">.....................................................</w:t>
      </w:r>
    </w:p>
    <w:p w:rsidR="00000000" w:rsidDel="00000000" w:rsidP="00000000" w:rsidRDefault="00000000" w:rsidRPr="00000000" w14:paraId="00000010">
      <w:pPr>
        <w:tabs>
          <w:tab w:val="left" w:leader="none" w:pos="5060"/>
        </w:tabs>
        <w:spacing w:line="182" w:lineRule="auto"/>
        <w:rPr>
          <w:rFonts w:ascii="Times New Roman" w:cs="Times New Roman" w:eastAsia="Times New Roman" w:hAnsi="Times New Roman"/>
          <w:b w:val="1"/>
          <w:sz w:val="34"/>
          <w:szCs w:val="34"/>
          <w:vertAlign w:val="superscript"/>
        </w:rPr>
      </w:pPr>
      <w:r w:rsidDel="00000000" w:rsidR="00000000" w:rsidRPr="00000000">
        <w:rPr>
          <w:rFonts w:ascii="Times New Roman" w:cs="Times New Roman" w:eastAsia="Times New Roman" w:hAnsi="Times New Roman"/>
          <w:sz w:val="26"/>
          <w:szCs w:val="26"/>
          <w:vertAlign w:val="baseline"/>
          <w:rtl w:val="0"/>
        </w:rPr>
        <w:t xml:space="preserve">Mã SV:</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34"/>
          <w:szCs w:val="34"/>
          <w:vertAlign w:val="superscript"/>
          <w:rtl w:val="0"/>
        </w:rPr>
        <w:t xml:space="preserve">Mã đề thi</w:t>
      </w:r>
    </w:p>
    <w:p w:rsidR="00000000" w:rsidDel="00000000" w:rsidP="00000000" w:rsidRDefault="00000000" w:rsidRPr="00000000" w14:paraId="00000011">
      <w:pPr>
        <w:tabs>
          <w:tab w:val="left" w:leader="none" w:pos="5360"/>
        </w:tabs>
        <w:spacing w:line="219" w:lineRule="auto"/>
        <w:rPr>
          <w:rFonts w:ascii="Times New Roman" w:cs="Times New Roman" w:eastAsia="Times New Roman" w:hAnsi="Times New Roman"/>
          <w:b w:val="1"/>
          <w:sz w:val="36"/>
          <w:szCs w:val="36"/>
          <w:vertAlign w:val="superscript"/>
        </w:rPr>
      </w:pPr>
      <w:r w:rsidDel="00000000" w:rsidR="00000000" w:rsidRPr="00000000">
        <w:rPr>
          <w:rFonts w:ascii="Times New Roman" w:cs="Times New Roman" w:eastAsia="Times New Roman" w:hAnsi="Times New Roman"/>
          <w:sz w:val="26"/>
          <w:szCs w:val="26"/>
          <w:vertAlign w:val="baseline"/>
          <w:rtl w:val="0"/>
        </w:rPr>
        <w:t xml:space="preserve">STT: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36"/>
          <w:szCs w:val="36"/>
          <w:vertAlign w:val="superscript"/>
          <w:rtl w:val="0"/>
        </w:rPr>
        <w:t xml:space="preserve">001</w:t>
      </w:r>
    </w:p>
    <w:p w:rsidR="00000000" w:rsidDel="00000000" w:rsidP="00000000" w:rsidRDefault="00000000" w:rsidRPr="00000000" w14:paraId="00000012">
      <w:pPr>
        <w:spacing w:line="220" w:lineRule="auto"/>
        <w:ind w:left="420" w:firstLine="0"/>
        <w:rPr>
          <w:rFonts w:ascii="Times New Roman" w:cs="Times New Roman" w:eastAsia="Times New Roman" w:hAnsi="Times New Roman"/>
          <w:i w:val="1"/>
          <w:sz w:val="26"/>
          <w:szCs w:val="26"/>
          <w:vertAlign w:val="baseline"/>
        </w:rPr>
        <w:sectPr>
          <w:pgSz w:h="16841" w:w="11900" w:orient="portrait"/>
          <w:pgMar w:bottom="4" w:top="558" w:left="860" w:right="326" w:header="0" w:footer="0"/>
          <w:pgNumType w:start="1"/>
          <w:cols w:equalWidth="0" w:num="2">
            <w:col w:space="100" w:w="5307"/>
            <w:col w:space="0" w:w="5307"/>
          </w:cols>
        </w:sectPr>
      </w:pPr>
      <w:r w:rsidDel="00000000" w:rsidR="00000000" w:rsidRPr="00000000">
        <w:rPr>
          <w:rFonts w:ascii="Times New Roman" w:cs="Times New Roman" w:eastAsia="Times New Roman" w:hAnsi="Times New Roman"/>
          <w:i w:val="1"/>
          <w:sz w:val="26"/>
          <w:szCs w:val="26"/>
          <w:vertAlign w:val="baseline"/>
          <w:rtl w:val="0"/>
        </w:rPr>
        <w:t xml:space="preserve">(Thí sinh không được sử dụng tài liệu)</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wp:posOffset>
            </wp:positionH>
            <wp:positionV relativeFrom="paragraph">
              <wp:posOffset>-33654</wp:posOffset>
            </wp:positionV>
            <wp:extent cx="6679565" cy="4643120"/>
            <wp:effectExtent b="0" l="0" r="0" t="0"/>
            <wp:wrapNone/>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679565" cy="4643120"/>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numPr>
          <w:ilvl w:val="0"/>
          <w:numId w:val="5"/>
        </w:numPr>
        <w:tabs>
          <w:tab w:val="left" w:leader="none" w:pos="1240"/>
        </w:tabs>
        <w:ind w:left="1240" w:hanging="115"/>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Chỉ chọn một đáp án</w:t>
      </w:r>
      <w:r w:rsidDel="00000000" w:rsidR="00000000" w:rsidRPr="00000000">
        <w:rPr>
          <w:rFonts w:ascii="Arial" w:cs="Arial" w:eastAsia="Arial" w:hAnsi="Arial"/>
          <w:vertAlign w:val="baseline"/>
          <w:rtl w:val="0"/>
        </w:rPr>
        <w:t xml:space="preserve"> (Không bôi mờ các đáp án khác để máy chấm chính xác)</w:t>
      </w:r>
    </w:p>
    <w:p w:rsidR="00000000" w:rsidDel="00000000" w:rsidP="00000000" w:rsidRDefault="00000000" w:rsidRPr="00000000" w14:paraId="0000003B">
      <w:pPr>
        <w:numPr>
          <w:ilvl w:val="0"/>
          <w:numId w:val="5"/>
        </w:numPr>
        <w:tabs>
          <w:tab w:val="left" w:leader="none" w:pos="1240"/>
        </w:tabs>
        <w:spacing w:line="196" w:lineRule="auto"/>
        <w:ind w:left="1240" w:hanging="115"/>
        <w:rPr>
          <w:rFonts w:ascii="Arial" w:cs="Arial" w:eastAsia="Arial" w:hAnsi="Arial"/>
          <w:vertAlign w:val="baseline"/>
        </w:rPr>
      </w:pPr>
      <w:r w:rsidDel="00000000" w:rsidR="00000000" w:rsidRPr="00000000">
        <w:rPr>
          <w:rFonts w:ascii="Arial" w:cs="Arial" w:eastAsia="Arial" w:hAnsi="Arial"/>
          <w:vertAlign w:val="baseline"/>
          <w:rtl w:val="0"/>
        </w:rPr>
        <w:t xml:space="preserve">Số báo danh: 6 chữ số - phiên bản rút gọn của MSSV. Ví dụ: </w:t>
      </w:r>
      <w:r w:rsidDel="00000000" w:rsidR="00000000" w:rsidRPr="00000000">
        <w:rPr>
          <w:rFonts w:ascii="Arial" w:cs="Arial" w:eastAsia="Arial" w:hAnsi="Arial"/>
          <w:b w:val="1"/>
          <w:u w:val="single"/>
          <w:vertAlign w:val="baseline"/>
          <w:rtl w:val="0"/>
        </w:rPr>
        <w:t xml:space="preserve">18</w:t>
      </w:r>
      <w:r w:rsidDel="00000000" w:rsidR="00000000" w:rsidRPr="00000000">
        <w:rPr>
          <w:rFonts w:ascii="Arial" w:cs="Arial" w:eastAsia="Arial" w:hAnsi="Arial"/>
          <w:vertAlign w:val="baseline"/>
          <w:rtl w:val="0"/>
        </w:rPr>
        <w:t xml:space="preserve">52</w:t>
      </w:r>
      <w:r w:rsidDel="00000000" w:rsidR="00000000" w:rsidRPr="00000000">
        <w:rPr>
          <w:rFonts w:ascii="Arial" w:cs="Arial" w:eastAsia="Arial" w:hAnsi="Arial"/>
          <w:b w:val="1"/>
          <w:u w:val="single"/>
          <w:vertAlign w:val="baseline"/>
          <w:rtl w:val="0"/>
        </w:rPr>
        <w:t xml:space="preserve">0560</w:t>
      </w:r>
      <w:r w:rsidDel="00000000" w:rsidR="00000000" w:rsidRPr="00000000">
        <w:rPr>
          <w:rFonts w:ascii="Arial" w:cs="Arial" w:eastAsia="Arial" w:hAnsi="Arial"/>
          <w:sz w:val="39"/>
          <w:szCs w:val="39"/>
          <w:vertAlign w:val="baseline"/>
          <w:rtl w:val="0"/>
        </w:rPr>
        <w:t xml:space="preserve"> </w:t>
      </w:r>
      <w:sdt>
        <w:sdtPr>
          <w:tag w:val="goog_rdk_0"/>
        </w:sdtPr>
        <w:sdtContent>
          <w:r w:rsidDel="00000000" w:rsidR="00000000" w:rsidRPr="00000000">
            <w:rPr>
              <w:rFonts w:ascii="Arial Unicode MS" w:cs="Arial Unicode MS" w:eastAsia="Arial Unicode MS" w:hAnsi="Arial Unicode MS"/>
              <w:sz w:val="39"/>
              <w:szCs w:val="39"/>
              <w:vertAlign w:val="superscript"/>
              <w:rtl w:val="0"/>
            </w:rPr>
            <w:t xml:space="preserve">→</w:t>
          </w:r>
        </w:sdtContent>
      </w:sdt>
      <w:r w:rsidDel="00000000" w:rsidR="00000000" w:rsidRPr="00000000">
        <w:rPr>
          <w:rFonts w:ascii="Arial" w:cs="Arial" w:eastAsia="Arial" w:hAnsi="Arial"/>
          <w:vertAlign w:val="baseline"/>
          <w:rtl w:val="0"/>
        </w:rPr>
        <w:t xml:space="preserve"> 180560</w:t>
      </w:r>
    </w:p>
    <w:p w:rsidR="00000000" w:rsidDel="00000000" w:rsidP="00000000" w:rsidRDefault="00000000" w:rsidRPr="00000000" w14:paraId="0000003C">
      <w:pPr>
        <w:numPr>
          <w:ilvl w:val="0"/>
          <w:numId w:val="5"/>
        </w:numPr>
        <w:tabs>
          <w:tab w:val="left" w:leader="none" w:pos="1240"/>
        </w:tabs>
        <w:spacing w:line="223" w:lineRule="auto"/>
        <w:ind w:left="1240" w:hanging="115"/>
        <w:rPr>
          <w:rFonts w:ascii="Arial" w:cs="Arial" w:eastAsia="Arial" w:hAnsi="Arial"/>
          <w:vertAlign w:val="baseline"/>
        </w:rPr>
        <w:sectPr>
          <w:type w:val="continuous"/>
          <w:pgSz w:h="16841" w:w="11900" w:orient="portrait"/>
          <w:pgMar w:bottom="4" w:top="558" w:left="860" w:right="326" w:header="0" w:footer="0"/>
        </w:sectPr>
      </w:pPr>
      <w:r w:rsidDel="00000000" w:rsidR="00000000" w:rsidRPr="00000000">
        <w:rPr>
          <w:rFonts w:ascii="Arial" w:cs="Arial" w:eastAsia="Arial" w:hAnsi="Arial"/>
          <w:vertAlign w:val="baseline"/>
          <w:rtl w:val="0"/>
        </w:rPr>
        <w:t xml:space="preserve">Mã đề: 3 chữ số - ghi và tô đúng và đủ</w:t>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ind w:left="2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3"/>
          <w:szCs w:val="23"/>
          <w:vertAlign w:val="baseline"/>
          <w:rtl w:val="0"/>
        </w:rPr>
        <w:t xml:space="preserve">Câu 1:</w:t>
      </w:r>
      <w:r w:rsidDel="00000000" w:rsidR="00000000" w:rsidRPr="00000000">
        <w:rPr>
          <w:rFonts w:ascii="Times New Roman" w:cs="Times New Roman" w:eastAsia="Times New Roman" w:hAnsi="Times New Roman"/>
          <w:color w:val="000000"/>
          <w:sz w:val="23"/>
          <w:szCs w:val="23"/>
          <w:vertAlign w:val="baseline"/>
          <w:rtl w:val="0"/>
        </w:rPr>
        <w:t xml:space="preserve"> Hãy chọn đáp án đúng khi mô tả về Cookie:</w:t>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numPr>
          <w:ilvl w:val="0"/>
          <w:numId w:val="6"/>
        </w:numPr>
        <w:tabs>
          <w:tab w:val="left" w:leader="none" w:pos="773"/>
        </w:tabs>
        <w:spacing w:line="234" w:lineRule="auto"/>
        <w:ind w:left="480" w:right="44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Là một chuỗi kí tự trong dòng địa chỉ web </w:t>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Là một tập tin lưu ở Client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numPr>
          <w:ilvl w:val="0"/>
          <w:numId w:val="7"/>
        </w:numPr>
        <w:tabs>
          <w:tab w:val="left" w:leader="none" w:pos="275"/>
        </w:tabs>
        <w:spacing w:line="234" w:lineRule="auto"/>
        <w:ind w:left="-6" w:right="1940" w:firstLine="6"/>
        <w:rPr>
          <w:rFonts w:ascii="Times New Roman" w:cs="Times New Roman" w:eastAsia="Times New Roman" w:hAnsi="Times New Roman"/>
          <w:b w:val="1"/>
          <w:color w:val="0000ff"/>
          <w:sz w:val="24"/>
          <w:szCs w:val="24"/>
          <w:vertAlign w:val="baseline"/>
        </w:rPr>
        <w:sectPr>
          <w:type w:val="continuous"/>
          <w:pgSz w:h="16841" w:w="11900" w:orient="portrait"/>
          <w:pgMar w:bottom="4" w:top="558" w:left="860" w:right="326" w:header="0" w:footer="0"/>
          <w:cols w:equalWidth="0" w:num="2">
            <w:col w:space="426" w:w="5144.000000000001"/>
            <w:col w:space="0" w:w="5144.000000000001"/>
          </w:cols>
        </w:sectPr>
      </w:pPr>
      <w:r w:rsidDel="00000000" w:rsidR="00000000" w:rsidRPr="00000000">
        <w:rPr>
          <w:rFonts w:ascii="Times New Roman" w:cs="Times New Roman" w:eastAsia="Times New Roman" w:hAnsi="Times New Roman"/>
          <w:sz w:val="24"/>
          <w:szCs w:val="24"/>
          <w:vertAlign w:val="baseline"/>
          <w:rtl w:val="0"/>
        </w:rPr>
        <w:t xml:space="preserve">Là một tập tin lưu trên server </w:t>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Là một tập tin.XML</w:t>
      </w:r>
      <w:sdt>
        <w:sdtPr>
          <w:tag w:val="goog_rdk_1"/>
        </w:sdtPr>
        <w:sdtContent>
          <w:ins w:author="Nam Nguyễn Hồ" w:id="0" w:date="2023-11-01T14:10:27Z">
            <w:r w:rsidDel="00000000" w:rsidR="00000000" w:rsidRPr="00000000">
              <w:rPr>
                <w:rFonts w:ascii="Times New Roman" w:cs="Times New Roman" w:eastAsia="Times New Roman" w:hAnsi="Times New Roman"/>
                <w:color w:val="000000"/>
                <w:sz w:val="24"/>
                <w:szCs w:val="24"/>
                <w:vertAlign w:val="baseline"/>
                <w:rtl w:val="0"/>
              </w:rPr>
              <w:t xml:space="preserve"> </w:t>
            </w:r>
          </w:ins>
        </w:sdtContent>
      </w:sdt>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237" w:lineRule="auto"/>
        <w:ind w:left="280" w:right="3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2:</w:t>
      </w:r>
      <w:r w:rsidDel="00000000" w:rsidR="00000000" w:rsidRPr="00000000">
        <w:rPr>
          <w:rFonts w:ascii="Times New Roman" w:cs="Times New Roman" w:eastAsia="Times New Roman" w:hAnsi="Times New Roman"/>
          <w:color w:val="000000"/>
          <w:sz w:val="24"/>
          <w:szCs w:val="24"/>
          <w:vertAlign w:val="baseline"/>
          <w:rtl w:val="0"/>
        </w:rPr>
        <w:t xml:space="preserve"> Một người dùng sử dụng dịch vụ Persistent without pipeling của HTTP truy cập vào một website bao gồm 1 trang HTML và 5 hình ảnh được tham chiếu. Biết phiên bản của Server là HTTP 1.1, giả sử thời gian truyền file của mỗi đối tượng là 0.5 RTT. Cho biết tổng thời gian (theo RTT) để người dùng tải và xem hết website này.</w:t>
      </w:r>
    </w:p>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3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5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6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10 RTT</w:t>
      </w:r>
    </w:p>
    <w:p w:rsidR="00000000" w:rsidDel="00000000" w:rsidP="00000000" w:rsidRDefault="00000000" w:rsidRPr="00000000" w14:paraId="0000004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line="234" w:lineRule="auto"/>
        <w:ind w:left="280" w:right="3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3:</w:t>
      </w:r>
      <w:r w:rsidDel="00000000" w:rsidR="00000000" w:rsidRPr="00000000">
        <w:rPr>
          <w:rFonts w:ascii="Times New Roman" w:cs="Times New Roman" w:eastAsia="Times New Roman" w:hAnsi="Times New Roman"/>
          <w:color w:val="000000"/>
          <w:sz w:val="24"/>
          <w:szCs w:val="24"/>
          <w:vertAlign w:val="baseline"/>
          <w:rtl w:val="0"/>
        </w:rPr>
        <w:t xml:space="preserve"> Thời gian trễ do truyền (transmission delay) của một gói có độ dài 2000 bytes truyền qua liên kết có tốc độ truyền 2 Mbps?</w:t>
      </w:r>
    </w:p>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5s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1000ms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1ms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Đáp án khác</w:t>
      </w:r>
    </w:p>
    <w:p w:rsidR="00000000" w:rsidDel="00000000" w:rsidP="00000000" w:rsidRDefault="00000000" w:rsidRPr="00000000" w14:paraId="0000004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line="234" w:lineRule="auto"/>
        <w:ind w:left="280" w:right="34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4:</w:t>
      </w:r>
      <w:r w:rsidDel="00000000" w:rsidR="00000000" w:rsidRPr="00000000">
        <w:rPr>
          <w:rFonts w:ascii="Times New Roman" w:cs="Times New Roman" w:eastAsia="Times New Roman" w:hAnsi="Times New Roman"/>
          <w:color w:val="000000"/>
          <w:sz w:val="24"/>
          <w:szCs w:val="24"/>
          <w:vertAlign w:val="baseline"/>
          <w:rtl w:val="0"/>
        </w:rPr>
        <w:t xml:space="preserve"> Đường truyền từ host X tới host Y phải đi qua 3 đoạn ứng với các liên kết Link1, Link2, Link3 Biết tốc độ các đường liên kết lần lượt 1 Mbps, 2 Mbps, 3 Mbps. Hỏi thông lượng đầu cuối là bao nhiêu?</w:t>
      </w:r>
    </w:p>
    <w:p w:rsidR="00000000" w:rsidDel="00000000" w:rsidP="00000000" w:rsidRDefault="00000000" w:rsidRPr="00000000" w14:paraId="0000004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1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2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3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6 Mbps</w:t>
      </w:r>
    </w:p>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ind w:right="240"/>
        <w:jc w:val="right"/>
        <w:rPr>
          <w:rFonts w:ascii="Times New Roman" w:cs="Times New Roman" w:eastAsia="Times New Roman" w:hAnsi="Times New Roman"/>
          <w:sz w:val="22"/>
          <w:szCs w:val="22"/>
          <w:vertAlign w:val="baseline"/>
        </w:rPr>
        <w:sectPr>
          <w:type w:val="continuous"/>
          <w:pgSz w:h="16841" w:w="11900" w:orient="portrait"/>
          <w:pgMar w:bottom="4" w:top="558" w:left="860" w:right="326" w:header="0" w:footer="0"/>
        </w:sectPr>
      </w:pPr>
      <w:r w:rsidDel="00000000" w:rsidR="00000000" w:rsidRPr="00000000">
        <w:rPr>
          <w:rFonts w:ascii="Times New Roman" w:cs="Times New Roman" w:eastAsia="Times New Roman" w:hAnsi="Times New Roman"/>
          <w:sz w:val="22"/>
          <w:szCs w:val="22"/>
          <w:vertAlign w:val="baseline"/>
          <w:rtl w:val="0"/>
        </w:rPr>
        <w:t xml:space="preserve">Trang 1/2 - Mã đề thi 001</w:t>
      </w:r>
    </w:p>
    <w:bookmarkStart w:colFirst="0" w:colLast="0" w:name="bookmark=id.30j0zll" w:id="1"/>
    <w:bookmarkEnd w:id="1"/>
    <w:p w:rsidR="00000000" w:rsidDel="00000000" w:rsidP="00000000" w:rsidRDefault="00000000" w:rsidRPr="00000000" w14:paraId="00000052">
      <w:pPr>
        <w:spacing w:line="234" w:lineRule="auto"/>
        <w:ind w:right="4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5:</w:t>
      </w:r>
      <w:r w:rsidDel="00000000" w:rsidR="00000000" w:rsidRPr="00000000">
        <w:rPr>
          <w:rFonts w:ascii="Times New Roman" w:cs="Times New Roman" w:eastAsia="Times New Roman" w:hAnsi="Times New Roman"/>
          <w:color w:val="000000"/>
          <w:sz w:val="24"/>
          <w:szCs w:val="24"/>
          <w:vertAlign w:val="baseline"/>
          <w:rtl w:val="0"/>
        </w:rPr>
        <w:t xml:space="preserve"> Trong segment mà bên nhận gửi cho bên gửi, nếu số ACK là 200, có nghĩa là bên nhận đã nhận được byte thứ bao nhiêu:</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200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199</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201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198</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spacing w:line="234" w:lineRule="auto"/>
        <w:ind w:right="3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6:</w:t>
      </w:r>
      <w:r w:rsidDel="00000000" w:rsidR="00000000" w:rsidRPr="00000000">
        <w:rPr>
          <w:rFonts w:ascii="Times New Roman" w:cs="Times New Roman" w:eastAsia="Times New Roman" w:hAnsi="Times New Roman"/>
          <w:color w:val="000000"/>
          <w:sz w:val="24"/>
          <w:szCs w:val="24"/>
          <w:vertAlign w:val="baseline"/>
          <w:rtl w:val="0"/>
        </w:rPr>
        <w:t xml:space="preserve"> Alice thực hiện truy cập vào một trang web 4 lần và các mã trạng thái lần lượt nhận được là </w:t>
      </w:r>
      <w:r w:rsidDel="00000000" w:rsidR="00000000" w:rsidRPr="00000000">
        <w:rPr>
          <w:rFonts w:ascii="Times New Roman" w:cs="Times New Roman" w:eastAsia="Times New Roman" w:hAnsi="Times New Roman"/>
          <w:b w:val="1"/>
          <w:i w:val="1"/>
          <w:color w:val="000000"/>
          <w:sz w:val="24"/>
          <w:szCs w:val="24"/>
          <w:vertAlign w:val="baseline"/>
          <w:rtl w:val="0"/>
        </w:rPr>
        <w:t xml:space="preserve">200, 304, 404, 502</w:t>
      </w:r>
      <w:r w:rsidDel="00000000" w:rsidR="00000000" w:rsidRPr="00000000">
        <w:rPr>
          <w:rFonts w:ascii="Times New Roman" w:cs="Times New Roman" w:eastAsia="Times New Roman" w:hAnsi="Times New Roman"/>
          <w:color w:val="000000"/>
          <w:sz w:val="24"/>
          <w:szCs w:val="24"/>
          <w:vertAlign w:val="baseline"/>
          <w:rtl w:val="0"/>
        </w:rPr>
        <w:t xml:space="preserve">. Số lần Alice xem nội dung trang web thành công ?</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1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2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3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4 lần</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7:</w:t>
      </w:r>
      <w:r w:rsidDel="00000000" w:rsidR="00000000" w:rsidRPr="00000000">
        <w:rPr>
          <w:rFonts w:ascii="Times New Roman" w:cs="Times New Roman" w:eastAsia="Times New Roman" w:hAnsi="Times New Roman"/>
          <w:color w:val="000000"/>
          <w:sz w:val="24"/>
          <w:szCs w:val="24"/>
          <w:vertAlign w:val="baseline"/>
          <w:rtl w:val="0"/>
        </w:rPr>
        <w:t xml:space="preserve"> Trong số các cặp giao thức và cổng dịch vụ sau, cặp nào là đúng:</w:t>
      </w:r>
    </w:p>
    <w:p w:rsidR="00000000" w:rsidDel="00000000" w:rsidP="00000000" w:rsidRDefault="00000000" w:rsidRPr="00000000" w14:paraId="0000005B">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HTTP: UDP, Port 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SMTP: TCP, Port 110</w:t>
      </w:r>
    </w:p>
    <w:p w:rsidR="00000000" w:rsidDel="00000000" w:rsidP="00000000" w:rsidRDefault="00000000" w:rsidRPr="00000000" w14:paraId="0000005C">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FTP: TCP, Port 21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Tất cả đều ĐÚNG</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8:</w:t>
      </w:r>
      <w:r w:rsidDel="00000000" w:rsidR="00000000" w:rsidRPr="00000000">
        <w:rPr>
          <w:rFonts w:ascii="Times New Roman" w:cs="Times New Roman" w:eastAsia="Times New Roman" w:hAnsi="Times New Roman"/>
          <w:color w:val="000000"/>
          <w:sz w:val="24"/>
          <w:szCs w:val="24"/>
          <w:vertAlign w:val="baseline"/>
          <w:rtl w:val="0"/>
        </w:rPr>
        <w:t xml:space="preserve"> Điều nào sau đây là đúng về bắt tay 3 bước (3-way handshake) của TCP?</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tbl>
      <w:tblPr>
        <w:tblStyle w:val="Table2"/>
        <w:tblW w:w="952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40"/>
        <w:gridCol w:w="4680"/>
        <w:tblGridChange w:id="0">
          <w:tblGrid>
            <w:gridCol w:w="4840"/>
            <w:gridCol w:w="4680"/>
          </w:tblGrid>
        </w:tblGridChange>
      </w:tblGrid>
      <w:tr>
        <w:trPr>
          <w:cantSplit w:val="0"/>
          <w:trHeight w:val="276" w:hRule="atLeast"/>
          <w:tblHeader w:val="0"/>
        </w:trPr>
        <w:tc>
          <w:tcPr>
            <w:vAlign w:val="top"/>
          </w:tcPr>
          <w:p w:rsidR="00000000" w:rsidDel="00000000" w:rsidP="00000000" w:rsidRDefault="00000000" w:rsidRPr="00000000" w14:paraId="0000006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Số Seq của gói SYN đầu tiên luôn luôn là 0</w:t>
            </w:r>
          </w:p>
        </w:tc>
        <w:tc>
          <w:tcPr>
            <w:vAlign w:val="top"/>
          </w:tcPr>
          <w:p w:rsidR="00000000" w:rsidDel="00000000" w:rsidP="00000000" w:rsidRDefault="00000000" w:rsidRPr="00000000" w14:paraId="00000061">
            <w:pPr>
              <w:ind w:left="3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SYN bit của gói đầu tiên được gán bằng 1</w:t>
            </w:r>
          </w:p>
        </w:tc>
      </w:tr>
      <w:tr>
        <w:trPr>
          <w:cantSplit w:val="1"/>
          <w:trHeight w:val="276" w:hRule="atLeast"/>
          <w:tblHeader w:val="0"/>
        </w:trPr>
        <w:tc>
          <w:tcPr>
            <w:vAlign w:val="top"/>
          </w:tcPr>
          <w:p w:rsidR="00000000" w:rsidDel="00000000" w:rsidP="00000000" w:rsidRDefault="00000000" w:rsidRPr="00000000" w14:paraId="0000006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Gói TCP SYN đầu tiên được gửi ra từ phía</w:t>
            </w:r>
          </w:p>
        </w:tc>
        <w:tc>
          <w:tcPr>
            <w:vMerge w:val="restart"/>
            <w:vAlign w:val="top"/>
          </w:tcPr>
          <w:p w:rsidR="00000000" w:rsidDel="00000000" w:rsidP="00000000" w:rsidRDefault="00000000" w:rsidRPr="00000000" w14:paraId="00000063">
            <w:pPr>
              <w:ind w:left="3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FIN bit của gói đầu tiên được gán bằng 1</w:t>
            </w:r>
          </w:p>
        </w:tc>
      </w:tr>
      <w:tr>
        <w:trPr>
          <w:cantSplit w:val="1"/>
          <w:trHeight w:val="139" w:hRule="atLeast"/>
          <w:tblHeader w:val="0"/>
        </w:trPr>
        <w:tc>
          <w:tcPr>
            <w:vMerge w:val="restart"/>
            <w:vAlign w:val="top"/>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w:t>
            </w:r>
          </w:p>
        </w:tc>
        <w:tc>
          <w:tcPr>
            <w:vMerge w:val="continue"/>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cantSplit w:val="1"/>
          <w:trHeight w:val="137" w:hRule="atLeast"/>
          <w:tblHeader w:val="0"/>
        </w:trPr>
        <w:tc>
          <w:tcPr>
            <w:vMerge w:val="continue"/>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rPr>
                <w:rFonts w:ascii="Times New Roman" w:cs="Times New Roman" w:eastAsia="Times New Roman" w:hAnsi="Times New Roman"/>
                <w:sz w:val="11"/>
                <w:szCs w:val="11"/>
                <w:vertAlign w:val="baseline"/>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9:</w:t>
      </w:r>
      <w:r w:rsidDel="00000000" w:rsidR="00000000" w:rsidRPr="00000000">
        <w:rPr>
          <w:rFonts w:ascii="Times New Roman" w:cs="Times New Roman" w:eastAsia="Times New Roman" w:hAnsi="Times New Roman"/>
          <w:color w:val="000000"/>
          <w:sz w:val="24"/>
          <w:szCs w:val="24"/>
          <w:vertAlign w:val="baseline"/>
          <w:rtl w:val="0"/>
        </w:rPr>
        <w:t xml:space="preserve"> Phát biểu nào sau đây là </w:t>
      </w:r>
      <w:r w:rsidDel="00000000" w:rsidR="00000000" w:rsidRPr="00000000">
        <w:rPr>
          <w:rFonts w:ascii="Times New Roman" w:cs="Times New Roman" w:eastAsia="Times New Roman" w:hAnsi="Times New Roman"/>
          <w:b w:val="1"/>
          <w:color w:val="000000"/>
          <w:sz w:val="24"/>
          <w:szCs w:val="24"/>
          <w:vertAlign w:val="baseline"/>
          <w:rtl w:val="0"/>
        </w:rPr>
        <w:t xml:space="preserve">SAI</w:t>
      </w:r>
      <w:r w:rsidDel="00000000" w:rsidR="00000000" w:rsidRPr="00000000">
        <w:rPr>
          <w:rFonts w:ascii="Times New Roman" w:cs="Times New Roman" w:eastAsia="Times New Roman" w:hAnsi="Times New Roman"/>
          <w:color w:val="000000"/>
          <w:sz w:val="24"/>
          <w:szCs w:val="24"/>
          <w:vertAlign w:val="baseline"/>
          <w:rtl w:val="0"/>
        </w:rPr>
        <w:t xml:space="preserve"> về kiến trúc Client – Server (Máy khách – Máy chủ)?</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Server luôn hoạt động, có địa chỉ IP cố định</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Client có thể thay đổi địa chỉ IP</w:t>
      </w:r>
    </w:p>
    <w:p w:rsidR="00000000" w:rsidDel="00000000" w:rsidP="00000000" w:rsidRDefault="00000000" w:rsidRPr="00000000" w14:paraId="0000006C">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Client có thể kết nối trực tiếp với nhau</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Client có thể kết nối với Server không liên tục</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00"/>
          <w:sz w:val="24"/>
          <w:szCs w:val="24"/>
          <w:vertAlign w:val="baseline"/>
        </w:rPr>
        <w:sectPr>
          <w:type w:val="nextPage"/>
          <w:pgSz w:h="16841" w:w="11900" w:orient="portrait"/>
          <w:pgMar w:bottom="4" w:top="568" w:left="1140" w:right="426" w:header="0" w:footer="0"/>
        </w:sectPr>
      </w:pPr>
      <w:r w:rsidDel="00000000" w:rsidR="00000000" w:rsidRPr="00000000">
        <w:rPr>
          <w:rFonts w:ascii="Times New Roman" w:cs="Times New Roman" w:eastAsia="Times New Roman" w:hAnsi="Times New Roman"/>
          <w:b w:val="1"/>
          <w:color w:val="0000ff"/>
          <w:sz w:val="24"/>
          <w:szCs w:val="24"/>
          <w:vertAlign w:val="baseline"/>
          <w:rtl w:val="0"/>
        </w:rPr>
        <w:t xml:space="preserve">Câu 10:</w:t>
      </w:r>
      <w:r w:rsidDel="00000000" w:rsidR="00000000" w:rsidRPr="00000000">
        <w:rPr>
          <w:rFonts w:ascii="Times New Roman" w:cs="Times New Roman" w:eastAsia="Times New Roman" w:hAnsi="Times New Roman"/>
          <w:color w:val="000000"/>
          <w:sz w:val="24"/>
          <w:szCs w:val="24"/>
          <w:vertAlign w:val="baseline"/>
          <w:rtl w:val="0"/>
        </w:rPr>
        <w:t xml:space="preserve"> Phát biểu nào sau đây là </w:t>
      </w:r>
      <w:r w:rsidDel="00000000" w:rsidR="00000000" w:rsidRPr="00000000">
        <w:rPr>
          <w:rFonts w:ascii="Times New Roman" w:cs="Times New Roman" w:eastAsia="Times New Roman" w:hAnsi="Times New Roman"/>
          <w:b w:val="1"/>
          <w:color w:val="000000"/>
          <w:sz w:val="24"/>
          <w:szCs w:val="24"/>
          <w:vertAlign w:val="baseline"/>
          <w:rtl w:val="0"/>
        </w:rPr>
        <w:t xml:space="preserve">ĐÚNG</w:t>
      </w:r>
      <w:r w:rsidDel="00000000" w:rsidR="00000000" w:rsidRPr="00000000">
        <w:rPr>
          <w:rFonts w:ascii="Times New Roman" w:cs="Times New Roman" w:eastAsia="Times New Roman" w:hAnsi="Times New Roman"/>
          <w:color w:val="000000"/>
          <w:sz w:val="24"/>
          <w:szCs w:val="24"/>
          <w:vertAlign w:val="baseline"/>
          <w:rtl w:val="0"/>
        </w:rPr>
        <w:t xml:space="preserve"> về trường length trong UDP Header?</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numPr>
          <w:ilvl w:val="0"/>
          <w:numId w:val="1"/>
        </w:numPr>
        <w:tabs>
          <w:tab w:val="left" w:leader="none" w:pos="493"/>
        </w:tabs>
        <w:spacing w:line="249" w:lineRule="auto"/>
        <w:ind w:left="200" w:right="1306" w:hanging="5"/>
        <w:rPr>
          <w:rFonts w:ascii="Times New Roman" w:cs="Times New Roman" w:eastAsia="Times New Roman" w:hAnsi="Times New Roman"/>
          <w:b w:val="1"/>
          <w:color w:val="0000ff"/>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Xác định chiều dài của header </w:t>
      </w:r>
      <w:r w:rsidDel="00000000" w:rsidR="00000000" w:rsidRPr="00000000">
        <w:rPr>
          <w:rFonts w:ascii="Times New Roman" w:cs="Times New Roman" w:eastAsia="Times New Roman" w:hAnsi="Times New Roman"/>
          <w:b w:val="1"/>
          <w:color w:val="0000ff"/>
          <w:sz w:val="23"/>
          <w:szCs w:val="23"/>
          <w:vertAlign w:val="baseline"/>
          <w:rtl w:val="0"/>
        </w:rPr>
        <w:t xml:space="preserve">C.</w:t>
      </w:r>
      <w:r w:rsidDel="00000000" w:rsidR="00000000" w:rsidRPr="00000000">
        <w:rPr>
          <w:rFonts w:ascii="Times New Roman" w:cs="Times New Roman" w:eastAsia="Times New Roman" w:hAnsi="Times New Roman"/>
          <w:color w:val="000000"/>
          <w:sz w:val="23"/>
          <w:szCs w:val="23"/>
          <w:vertAlign w:val="baseline"/>
          <w:rtl w:val="0"/>
        </w:rPr>
        <w:t xml:space="preserve"> Có giá trị tối thiểu là 8 bytes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2">
      <w:pPr>
        <w:numPr>
          <w:ilvl w:val="0"/>
          <w:numId w:val="2"/>
        </w:numPr>
        <w:tabs>
          <w:tab w:val="left" w:leader="none" w:pos="275"/>
        </w:tabs>
        <w:spacing w:line="234" w:lineRule="auto"/>
        <w:ind w:left="-6" w:right="740" w:firstLine="6"/>
        <w:rPr>
          <w:rFonts w:ascii="Times New Roman" w:cs="Times New Roman" w:eastAsia="Times New Roman" w:hAnsi="Times New Roman"/>
          <w:b w:val="1"/>
          <w:color w:val="0000ff"/>
          <w:sz w:val="24"/>
          <w:szCs w:val="24"/>
          <w:vertAlign w:val="baseline"/>
        </w:rPr>
        <w:sectPr>
          <w:type w:val="continuous"/>
          <w:pgSz w:h="16841" w:w="11900" w:orient="portrait"/>
          <w:pgMar w:bottom="4" w:top="568" w:left="1140" w:right="426" w:header="0" w:footer="0"/>
          <w:cols w:equalWidth="0" w:num="2">
            <w:col w:space="720" w:w="4807"/>
            <w:col w:space="0" w:w="4807"/>
          </w:cols>
        </w:sectPr>
      </w:pPr>
      <w:r w:rsidDel="00000000" w:rsidR="00000000" w:rsidRPr="00000000">
        <w:rPr>
          <w:rFonts w:ascii="Times New Roman" w:cs="Times New Roman" w:eastAsia="Times New Roman" w:hAnsi="Times New Roman"/>
          <w:sz w:val="24"/>
          <w:szCs w:val="24"/>
          <w:vertAlign w:val="baseline"/>
          <w:rtl w:val="0"/>
        </w:rPr>
        <w:t xml:space="preserve">Xác định chiều dài của dữ liệu (payload) </w:t>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Có chiều dài là 16 bytes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11:</w:t>
      </w:r>
      <w:r w:rsidDel="00000000" w:rsidR="00000000" w:rsidRPr="00000000">
        <w:rPr>
          <w:rFonts w:ascii="Times New Roman" w:cs="Times New Roman" w:eastAsia="Times New Roman" w:hAnsi="Times New Roman"/>
          <w:color w:val="000000"/>
          <w:sz w:val="24"/>
          <w:szCs w:val="24"/>
          <w:vertAlign w:val="baseline"/>
          <w:rtl w:val="0"/>
        </w:rPr>
        <w:t xml:space="preserve"> Phân tích một phần gói tin HTTP request từ trình duyệt gửi lên Web server như sau:</w:t>
      </w:r>
    </w:p>
    <w:p w:rsidR="00000000" w:rsidDel="00000000" w:rsidP="00000000" w:rsidRDefault="00000000" w:rsidRPr="00000000" w14:paraId="00000075">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GET /docs/index.html HTTP/1.1\r\n</w:t>
      </w:r>
    </w:p>
    <w:p w:rsidR="00000000" w:rsidDel="00000000" w:rsidP="00000000" w:rsidRDefault="00000000" w:rsidRPr="00000000" w14:paraId="00000076">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Host: www-net.cs.umass.edu\r\n</w:t>
      </w:r>
    </w:p>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 biết được một số thông tin về trình duyệt là:</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spacing w:line="234" w:lineRule="auto"/>
        <w:ind w:left="200" w:right="1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Trình duyệt dùng kết nối bền vững (persistent) và URL đầy đủ của trang web được yêu cầu là: www-net.cs.umass.edu/index.html</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numPr>
          <w:ilvl w:val="0"/>
          <w:numId w:val="3"/>
        </w:numPr>
        <w:tabs>
          <w:tab w:val="left" w:leader="none" w:pos="480"/>
        </w:tabs>
        <w:ind w:left="480" w:hanging="285"/>
        <w:rPr>
          <w:rFonts w:ascii="Times New Roman" w:cs="Times New Roman" w:eastAsia="Times New Roman" w:hAnsi="Times New Roman"/>
          <w:b w:val="1"/>
          <w:color w:val="0000ff"/>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Trình duyệt dùng kết nối không bền vững (non-persistent) và URL đầy đủ của trang web được yêu cầu</w:t>
      </w:r>
      <w:r w:rsidDel="00000000" w:rsidR="00000000" w:rsidRPr="00000000">
        <w:rPr>
          <w:rtl w:val="0"/>
        </w:rPr>
      </w:r>
    </w:p>
    <w:p w:rsidR="00000000" w:rsidDel="00000000" w:rsidP="00000000" w:rsidRDefault="00000000" w:rsidRPr="00000000" w14:paraId="0000007C">
      <w:pPr>
        <w:ind w:left="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là: www-net.cs.umass.edu/docs/index.html</w:t>
      </w:r>
    </w:p>
    <w:p w:rsidR="00000000" w:rsidDel="00000000" w:rsidP="00000000" w:rsidRDefault="00000000" w:rsidRPr="00000000" w14:paraId="0000007D">
      <w:pPr>
        <w:rPr>
          <w:rFonts w:ascii="Times New Roman" w:cs="Times New Roman" w:eastAsia="Times New Roman" w:hAnsi="Times New Roman"/>
          <w:b w:val="1"/>
          <w:color w:val="0000ff"/>
          <w:sz w:val="23"/>
          <w:szCs w:val="23"/>
          <w:vertAlign w:val="baseline"/>
        </w:rPr>
      </w:pPr>
      <w:r w:rsidDel="00000000" w:rsidR="00000000" w:rsidRPr="00000000">
        <w:rPr>
          <w:rtl w:val="0"/>
        </w:rPr>
      </w:r>
    </w:p>
    <w:p w:rsidR="00000000" w:rsidDel="00000000" w:rsidP="00000000" w:rsidRDefault="00000000" w:rsidRPr="00000000" w14:paraId="0000007E">
      <w:pPr>
        <w:numPr>
          <w:ilvl w:val="0"/>
          <w:numId w:val="3"/>
        </w:numPr>
        <w:tabs>
          <w:tab w:val="left" w:leader="none" w:pos="493"/>
        </w:tabs>
        <w:spacing w:line="234" w:lineRule="auto"/>
        <w:ind w:left="200" w:right="12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Trình duyệt dùng kết nối bền vững (persistent) và URL đầy đủ của trang web được yêu cầu là: www-net.cs.umass.edu/docs/index.html</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00ff"/>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3"/>
        </w:numPr>
        <w:tabs>
          <w:tab w:val="left" w:leader="none" w:pos="493"/>
        </w:tabs>
        <w:spacing w:line="234" w:lineRule="auto"/>
        <w:ind w:left="200" w:right="12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Trình duyệt dùng kết nối bền vững (persistent) và URL đầy đủ của trang web được yêu cầu là: www-net.cs.umass.edu</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80"/>
        <w:gridCol w:w="3700"/>
        <w:tblGridChange w:id="0">
          <w:tblGrid>
            <w:gridCol w:w="5180"/>
            <w:gridCol w:w="3700"/>
          </w:tblGrid>
        </w:tblGridChange>
      </w:tblGrid>
      <w:tr>
        <w:trPr>
          <w:cantSplit w:val="0"/>
          <w:trHeight w:val="276" w:hRule="atLeast"/>
          <w:tblHeader w:val="0"/>
        </w:trPr>
        <w:tc>
          <w:tcPr>
            <w:vAlign w:val="top"/>
          </w:tcPr>
          <w:p w:rsidR="00000000" w:rsidDel="00000000" w:rsidP="00000000" w:rsidRDefault="00000000" w:rsidRPr="00000000" w14:paraId="0000008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12:</w:t>
            </w:r>
            <w:r w:rsidDel="00000000" w:rsidR="00000000" w:rsidRPr="00000000">
              <w:rPr>
                <w:rFonts w:ascii="Times New Roman" w:cs="Times New Roman" w:eastAsia="Times New Roman" w:hAnsi="Times New Roman"/>
                <w:color w:val="000000"/>
                <w:sz w:val="24"/>
                <w:szCs w:val="24"/>
                <w:vertAlign w:val="baseline"/>
                <w:rtl w:val="0"/>
              </w:rPr>
              <w:t xml:space="preserve"> Mô tả nào sau đây SAI về giao thức IMAP</w:t>
            </w:r>
          </w:p>
        </w:tc>
        <w:tc>
          <w:tcPr>
            <w:vAlign w:val="top"/>
          </w:tcPr>
          <w:p w:rsidR="00000000" w:rsidDel="00000000" w:rsidP="00000000" w:rsidRDefault="00000000" w:rsidRPr="00000000" w14:paraId="00000083">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0084">
            <w:pPr>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Là giao thức cho phép gửi mail</w:t>
            </w:r>
          </w:p>
        </w:tc>
        <w:tc>
          <w:tcPr>
            <w:vAlign w:val="top"/>
          </w:tcPr>
          <w:p w:rsidR="00000000" w:rsidDel="00000000" w:rsidP="00000000" w:rsidRDefault="00000000" w:rsidRPr="00000000" w14:paraId="00000085">
            <w:pPr>
              <w:ind w:left="2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Sử dụng cổng 143</w:t>
            </w:r>
          </w:p>
        </w:tc>
      </w:tr>
      <w:tr>
        <w:trPr>
          <w:cantSplit w:val="0"/>
          <w:trHeight w:val="277" w:hRule="atLeast"/>
          <w:tblHeader w:val="0"/>
        </w:trPr>
        <w:tc>
          <w:tcPr>
            <w:vAlign w:val="top"/>
          </w:tcPr>
          <w:p w:rsidR="00000000" w:rsidDel="00000000" w:rsidP="00000000" w:rsidRDefault="00000000" w:rsidRPr="00000000" w14:paraId="00000086">
            <w:pPr>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Hoạt động dựa trên TCP</w:t>
            </w:r>
          </w:p>
        </w:tc>
        <w:tc>
          <w:tcPr>
            <w:vAlign w:val="top"/>
          </w:tcPr>
          <w:p w:rsidR="00000000" w:rsidDel="00000000" w:rsidP="00000000" w:rsidRDefault="00000000" w:rsidRPr="00000000" w14:paraId="00000087">
            <w:pPr>
              <w:ind w:left="2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Là Internet Mail Access Protocol</w:t>
            </w:r>
          </w:p>
        </w:tc>
      </w:tr>
    </w:tbl>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13:</w:t>
      </w:r>
      <w:r w:rsidDel="00000000" w:rsidR="00000000" w:rsidRPr="00000000">
        <w:rPr>
          <w:rFonts w:ascii="Times New Roman" w:cs="Times New Roman" w:eastAsia="Times New Roman" w:hAnsi="Times New Roman"/>
          <w:color w:val="000000"/>
          <w:sz w:val="24"/>
          <w:szCs w:val="24"/>
          <w:vertAlign w:val="baseline"/>
          <w:rtl w:val="0"/>
        </w:rPr>
        <w:t xml:space="preserve"> Mục đích của số port trong header của TCP và UDP là gì?</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Bắt đầu quá trình bắt tay 3 bước</w:t>
      </w:r>
      <w:r w:rsidDel="00000000" w:rsidR="00000000" w:rsidRPr="00000000">
        <w:rPr>
          <w:rtl w:val="0"/>
        </w:rPr>
      </w:r>
    </w:p>
    <w:p w:rsidR="00000000" w:rsidDel="00000000" w:rsidP="00000000" w:rsidRDefault="00000000" w:rsidRPr="00000000" w14:paraId="0000008C">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Tập hợp các segment cho đúng thứ tự</w:t>
      </w:r>
      <w:r w:rsidDel="00000000" w:rsidR="00000000" w:rsidRPr="00000000">
        <w:rPr>
          <w:rtl w:val="0"/>
        </w:rPr>
      </w:r>
    </w:p>
    <w:p w:rsidR="00000000" w:rsidDel="00000000" w:rsidP="00000000" w:rsidRDefault="00000000" w:rsidRPr="00000000" w14:paraId="0000008D">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Xác định số lượng segment có thể được gửi đi cùng lúc mà không cần ACK</w:t>
      </w:r>
      <w:r w:rsidDel="00000000" w:rsidR="00000000" w:rsidRPr="00000000">
        <w:rPr>
          <w:rtl w:val="0"/>
        </w:rPr>
      </w:r>
    </w:p>
    <w:p w:rsidR="00000000" w:rsidDel="00000000" w:rsidP="00000000" w:rsidRDefault="00000000" w:rsidRPr="00000000" w14:paraId="0000008E">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Xác định tiến trình đang gửi/nhận dữ liệu</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14:</w:t>
      </w:r>
      <w:r w:rsidDel="00000000" w:rsidR="00000000" w:rsidRPr="00000000">
        <w:rPr>
          <w:rFonts w:ascii="Times New Roman" w:cs="Times New Roman" w:eastAsia="Times New Roman" w:hAnsi="Times New Roman"/>
          <w:color w:val="000000"/>
          <w:sz w:val="24"/>
          <w:szCs w:val="24"/>
          <w:vertAlign w:val="baseline"/>
          <w:rtl w:val="0"/>
        </w:rPr>
        <w:t xml:space="preserve"> Tính checksum của 2 chuỗi 16 bit sau: 10101100 01010001 và 01001001 11001100</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00001001 11100010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01001001 11100010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00001001 11110010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00011001 11100010</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spacing w:line="234" w:lineRule="auto"/>
        <w:ind w:right="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15:</w:t>
      </w:r>
      <w:r w:rsidDel="00000000" w:rsidR="00000000" w:rsidRPr="00000000">
        <w:rPr>
          <w:rFonts w:ascii="Times New Roman" w:cs="Times New Roman" w:eastAsia="Times New Roman" w:hAnsi="Times New Roman"/>
          <w:color w:val="000000"/>
          <w:sz w:val="24"/>
          <w:szCs w:val="24"/>
          <w:vertAlign w:val="baseline"/>
          <w:rtl w:val="0"/>
        </w:rPr>
        <w:t xml:space="preserve"> Trong TCP Slow start, trước khi Congestion window (Cwin) đạt đến giá trị ngưỡng, nó sẽ tăng theo phương thức nào sau đây?</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tbl>
      <w:tblPr>
        <w:tblStyle w:val="Table4"/>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40"/>
        <w:gridCol w:w="2240"/>
        <w:gridCol w:w="2860"/>
        <w:gridCol w:w="1680"/>
        <w:tblGridChange w:id="0">
          <w:tblGrid>
            <w:gridCol w:w="2640"/>
            <w:gridCol w:w="2240"/>
            <w:gridCol w:w="2860"/>
            <w:gridCol w:w="1680"/>
          </w:tblGrid>
        </w:tblGridChange>
      </w:tblGrid>
      <w:tr>
        <w:trPr>
          <w:cantSplit w:val="1"/>
          <w:trHeight w:val="276" w:hRule="atLeast"/>
          <w:tblHeader w:val="0"/>
        </w:trPr>
        <w:tc>
          <w:tcPr>
            <w:vMerge w:val="restart"/>
            <w:vAlign w:val="top"/>
          </w:tcPr>
          <w:p w:rsidR="00000000" w:rsidDel="00000000" w:rsidP="00000000" w:rsidRDefault="00000000" w:rsidRPr="00000000" w14:paraId="00000096">
            <w:pPr>
              <w:ind w:right="540"/>
              <w:jc w:val="righ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Tăng tuyến tính</w:t>
            </w:r>
          </w:p>
        </w:tc>
        <w:tc>
          <w:tcPr>
            <w:vAlign w:val="top"/>
          </w:tcPr>
          <w:p w:rsidR="00000000" w:rsidDel="00000000" w:rsidP="00000000" w:rsidRDefault="00000000" w:rsidRPr="00000000" w14:paraId="00000097">
            <w:pPr>
              <w:ind w:left="1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Tăng theo cấp số</w:t>
            </w:r>
          </w:p>
        </w:tc>
        <w:tc>
          <w:tcPr>
            <w:vMerge w:val="restart"/>
            <w:vAlign w:val="top"/>
          </w:tcPr>
          <w:p w:rsidR="00000000" w:rsidDel="00000000" w:rsidP="00000000" w:rsidRDefault="00000000" w:rsidRPr="00000000" w14:paraId="00000098">
            <w:pPr>
              <w:ind w:left="5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Tăng bình phương</w:t>
            </w:r>
          </w:p>
        </w:tc>
        <w:tc>
          <w:tcPr>
            <w:vMerge w:val="restart"/>
            <w:vAlign w:val="top"/>
          </w:tcPr>
          <w:p w:rsidR="00000000" w:rsidDel="00000000" w:rsidP="00000000" w:rsidRDefault="00000000" w:rsidRPr="00000000" w14:paraId="00000099">
            <w:pPr>
              <w:ind w:left="2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Không tăng</w:t>
            </w:r>
          </w:p>
        </w:tc>
      </w:tr>
      <w:tr>
        <w:trPr>
          <w:cantSplit w:val="1"/>
          <w:trHeight w:val="137" w:hRule="atLeast"/>
          <w:tblHeader w:val="0"/>
        </w:trPr>
        <w:tc>
          <w:tcPr>
            <w:vMerge w:val="continue"/>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9B">
            <w:pPr>
              <w:ind w:left="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nhân</w:t>
            </w:r>
          </w:p>
        </w:tc>
        <w:tc>
          <w:tcPr>
            <w:vMerge w:val="continue"/>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cantSplit w:val="1"/>
          <w:trHeight w:val="139" w:hRule="atLeast"/>
          <w:tblHeader w:val="0"/>
        </w:trPr>
        <w:tc>
          <w:tcPr>
            <w:vAlign w:val="top"/>
          </w:tcPr>
          <w:p w:rsidR="00000000" w:rsidDel="00000000" w:rsidP="00000000" w:rsidRDefault="00000000" w:rsidRPr="00000000" w14:paraId="0000009E">
            <w:pPr>
              <w:rPr>
                <w:rFonts w:ascii="Times New Roman" w:cs="Times New Roman" w:eastAsia="Times New Roman" w:hAnsi="Times New Roman"/>
                <w:sz w:val="12"/>
                <w:szCs w:val="12"/>
                <w:vertAlign w:val="baseline"/>
              </w:rPr>
            </w:pPr>
            <w:r w:rsidDel="00000000" w:rsidR="00000000" w:rsidRPr="00000000">
              <w:rPr>
                <w:rtl w:val="0"/>
              </w:rPr>
            </w:r>
          </w:p>
        </w:tc>
        <w:tc>
          <w:tcPr>
            <w:vMerge w:val="continue"/>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A0">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A1">
            <w:pPr>
              <w:rPr>
                <w:rFonts w:ascii="Times New Roman" w:cs="Times New Roman" w:eastAsia="Times New Roman" w:hAnsi="Times New Roman"/>
                <w:sz w:val="12"/>
                <w:szCs w:val="12"/>
                <w:vertAlign w:val="baseline"/>
              </w:rPr>
            </w:pPr>
            <w:r w:rsidDel="00000000" w:rsidR="00000000" w:rsidRPr="00000000">
              <w:rPr>
                <w:rtl w:val="0"/>
              </w:rPr>
            </w:r>
          </w:p>
        </w:tc>
      </w:tr>
      <w:tr>
        <w:trPr>
          <w:cantSplit w:val="0"/>
          <w:trHeight w:val="464" w:hRule="atLeast"/>
          <w:tblHeader w:val="0"/>
        </w:trPr>
        <w:tc>
          <w:tcPr>
            <w:vAlign w:val="top"/>
          </w:tcPr>
          <w:p w:rsidR="00000000" w:rsidDel="00000000" w:rsidP="00000000" w:rsidRDefault="00000000" w:rsidRPr="00000000" w14:paraId="000000A2">
            <w:pPr>
              <w:ind w:right="40"/>
              <w:jc w:val="right"/>
              <w:rPr>
                <w:rFonts w:ascii="Times New Roman" w:cs="Times New Roman" w:eastAsia="Times New Roman" w:hAnsi="Times New Roman"/>
                <w:color w:val="ffffff"/>
                <w:sz w:val="16"/>
                <w:szCs w:val="16"/>
                <w:vertAlign w:val="baseline"/>
              </w:rPr>
            </w:pPr>
            <w:r w:rsidDel="00000000" w:rsidR="00000000" w:rsidRPr="00000000">
              <w:rPr>
                <w:rFonts w:ascii="Times New Roman" w:cs="Times New Roman" w:eastAsia="Times New Roman" w:hAnsi="Times New Roman"/>
                <w:color w:val="ffffff"/>
                <w:sz w:val="16"/>
                <w:szCs w:val="16"/>
                <w:vertAlign w:val="baseline"/>
                <w:rtl w:val="0"/>
              </w:rPr>
              <w:t xml:space="preserve">-----------------------------------------------</w:t>
            </w:r>
          </w:p>
        </w:tc>
        <w:tc>
          <w:tcPr>
            <w:vAlign w:val="top"/>
          </w:tcPr>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3" w:hRule="atLeast"/>
          <w:tblHeader w:val="0"/>
        </w:trPr>
        <w:tc>
          <w:tcPr>
            <w:vAlign w:val="top"/>
          </w:tcPr>
          <w:p w:rsidR="00000000" w:rsidDel="00000000" w:rsidP="00000000" w:rsidRDefault="00000000" w:rsidRPr="00000000" w14:paraId="000000A6">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0A7">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A8">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HẾT ----------</w:t>
            </w:r>
          </w:p>
        </w:tc>
        <w:tc>
          <w:tcPr>
            <w:vAlign w:val="top"/>
          </w:tcPr>
          <w:p w:rsidR="00000000" w:rsidDel="00000000" w:rsidP="00000000" w:rsidRDefault="00000000" w:rsidRPr="00000000" w14:paraId="000000A9">
            <w:pPr>
              <w:rPr>
                <w:rFonts w:ascii="Times New Roman" w:cs="Times New Roman" w:eastAsia="Times New Roman" w:hAnsi="Times New Roman"/>
                <w:sz w:val="23"/>
                <w:szCs w:val="23"/>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ind w:left="794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Trang 2/2 - Mã đề thi 001</w:t>
      </w:r>
      <w:r w:rsidDel="00000000" w:rsidR="00000000" w:rsidRPr="00000000">
        <w:rPr>
          <w:rtl w:val="0"/>
        </w:rPr>
      </w:r>
    </w:p>
    <w:sectPr>
      <w:type w:val="continuous"/>
      <w:pgSz w:h="16841" w:w="11900" w:orient="portrait"/>
      <w:pgMar w:bottom="4" w:top="568" w:left="1140" w:right="42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ci2fWdDpAj4svjEH/ijX4aGKg==">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